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D2F46" w14:textId="43BB68EC" w:rsidR="007C6C53" w:rsidRPr="007C6C53" w:rsidRDefault="007C6C53" w:rsidP="00E375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6C53">
        <w:rPr>
          <w:rFonts w:ascii="Times New Roman" w:hAnsi="Times New Roman" w:cs="Times New Roman"/>
          <w:b/>
          <w:bCs/>
          <w:sz w:val="28"/>
          <w:szCs w:val="28"/>
        </w:rPr>
        <w:t>Assignment -1</w:t>
      </w:r>
    </w:p>
    <w:p w14:paraId="2AE8E65E" w14:textId="77777777" w:rsidR="003E6A85" w:rsidRDefault="003E6A85" w:rsidP="003E6A85">
      <w:pPr>
        <w:rPr>
          <w:rFonts w:ascii="Times New Roman" w:hAnsi="Times New Roman" w:cs="Times New Roman"/>
          <w:b/>
          <w:bCs/>
        </w:rPr>
      </w:pPr>
    </w:p>
    <w:p w14:paraId="2308BA3F" w14:textId="2D9B8FF5" w:rsidR="007C6C53" w:rsidRPr="00696926" w:rsidRDefault="007C6C53" w:rsidP="0069692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96926">
        <w:rPr>
          <w:rFonts w:ascii="Times New Roman" w:hAnsi="Times New Roman" w:cs="Times New Roman"/>
          <w:b/>
          <w:bCs/>
          <w:sz w:val="24"/>
          <w:szCs w:val="24"/>
        </w:rPr>
        <w:t>Create three Instances</w:t>
      </w:r>
    </w:p>
    <w:p w14:paraId="0DC3EBE2" w14:textId="0480C21C" w:rsidR="007C6C53" w:rsidRPr="007C6C53" w:rsidRDefault="007C6C53" w:rsidP="00E375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1291BC" w14:textId="5AA36857" w:rsidR="007C6C53" w:rsidRPr="007C6C53" w:rsidRDefault="007C6C53" w:rsidP="00E3752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C6C53">
        <w:rPr>
          <w:rFonts w:ascii="Times New Roman" w:hAnsi="Times New Roman" w:cs="Times New Roman"/>
          <w:sz w:val="28"/>
          <w:szCs w:val="28"/>
        </w:rPr>
        <w:t>Three Instances were created</w:t>
      </w:r>
    </w:p>
    <w:p w14:paraId="113B94FF" w14:textId="77777777" w:rsidR="007C6C53" w:rsidRPr="007C6C53" w:rsidRDefault="007C6C53" w:rsidP="00E37529">
      <w:pPr>
        <w:pStyle w:val="ListParagraph"/>
        <w:rPr>
          <w:rFonts w:ascii="Times New Roman" w:hAnsi="Times New Roman" w:cs="Times New Roman"/>
        </w:rPr>
      </w:pPr>
    </w:p>
    <w:p w14:paraId="69A75353" w14:textId="76B2C11F" w:rsidR="007C6C53" w:rsidRDefault="007C6C53" w:rsidP="00E37529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84EFAC8" wp14:editId="57DE07DD">
            <wp:extent cx="5731510" cy="1916264"/>
            <wp:effectExtent l="0" t="0" r="2540" b="8255"/>
            <wp:docPr id="163232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27974" name="Picture 163232797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849" cy="19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3ADD" w14:textId="3D4FDEC4" w:rsidR="008F0399" w:rsidRPr="00E51D86" w:rsidRDefault="00696926" w:rsidP="00E51D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A .</w:t>
      </w:r>
      <w:r w:rsidR="00190006" w:rsidRPr="00E51D86">
        <w:rPr>
          <w:rFonts w:ascii="Times New Roman" w:hAnsi="Times New Roman" w:cs="Times New Roman"/>
          <w:b/>
          <w:bCs/>
        </w:rPr>
        <w:t>Attach One EFS to Two Instances</w:t>
      </w:r>
    </w:p>
    <w:p w14:paraId="003A1496" w14:textId="77777777" w:rsidR="00190006" w:rsidRDefault="00190006" w:rsidP="00E37529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605582DF" w14:textId="55633AA4" w:rsidR="00FF663C" w:rsidRDefault="00E37529" w:rsidP="00E3752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37529">
        <w:rPr>
          <w:rFonts w:ascii="Times New Roman" w:hAnsi="Times New Roman" w:cs="Times New Roman"/>
          <w:sz w:val="24"/>
          <w:szCs w:val="24"/>
        </w:rPr>
        <w:t>Creating File System</w:t>
      </w:r>
    </w:p>
    <w:p w14:paraId="526C0F6E" w14:textId="6667190B" w:rsidR="00E37529" w:rsidRDefault="00EB7B73" w:rsidP="00E3752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E3C6C2D" wp14:editId="12E62169">
            <wp:simplePos x="0" y="0"/>
            <wp:positionH relativeFrom="column">
              <wp:posOffset>227227</wp:posOffset>
            </wp:positionH>
            <wp:positionV relativeFrom="paragraph">
              <wp:posOffset>213753</wp:posOffset>
            </wp:positionV>
            <wp:extent cx="5731510" cy="1141730"/>
            <wp:effectExtent l="0" t="0" r="2540" b="1270"/>
            <wp:wrapTight wrapText="bothSides">
              <wp:wrapPolygon edited="0">
                <wp:start x="0" y="0"/>
                <wp:lineTo x="0" y="21264"/>
                <wp:lineTo x="21538" y="21264"/>
                <wp:lineTo x="21538" y="0"/>
                <wp:lineTo x="0" y="0"/>
              </wp:wrapPolygon>
            </wp:wrapTight>
            <wp:docPr id="11731155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15523" name="Picture 11731155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CBBED5" w14:textId="11402F66" w:rsidR="00787C6C" w:rsidRDefault="00787C6C" w:rsidP="00787C6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74EA18" w14:textId="77777777" w:rsidR="00696926" w:rsidRDefault="00696926" w:rsidP="00787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2EA05E53" w14:textId="58700435" w:rsidR="00787C6C" w:rsidRDefault="00696926" w:rsidP="00787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7C6C">
        <w:rPr>
          <w:rFonts w:ascii="Times New Roman" w:hAnsi="Times New Roman" w:cs="Times New Roman"/>
          <w:sz w:val="24"/>
          <w:szCs w:val="24"/>
        </w:rPr>
        <w:t xml:space="preserve">Creating two Ec2 instance </w:t>
      </w:r>
      <w:r w:rsidR="000B2D3E">
        <w:rPr>
          <w:rFonts w:ascii="Times New Roman" w:hAnsi="Times New Roman" w:cs="Times New Roman"/>
          <w:sz w:val="24"/>
          <w:szCs w:val="24"/>
        </w:rPr>
        <w:t xml:space="preserve">and attach EFS </w:t>
      </w:r>
      <w:r w:rsidR="00092E71">
        <w:rPr>
          <w:rFonts w:ascii="Times New Roman" w:hAnsi="Times New Roman" w:cs="Times New Roman"/>
          <w:sz w:val="24"/>
          <w:szCs w:val="24"/>
        </w:rPr>
        <w:t xml:space="preserve">file system to that instances which are in </w:t>
      </w:r>
      <w:r w:rsidR="00EB7B73">
        <w:rPr>
          <w:rFonts w:ascii="Times New Roman" w:hAnsi="Times New Roman" w:cs="Times New Roman"/>
          <w:sz w:val="24"/>
          <w:szCs w:val="24"/>
        </w:rPr>
        <w:t xml:space="preserve"> </w:t>
      </w:r>
      <w:r w:rsidR="00092E71">
        <w:rPr>
          <w:rFonts w:ascii="Times New Roman" w:hAnsi="Times New Roman" w:cs="Times New Roman"/>
          <w:sz w:val="24"/>
          <w:szCs w:val="24"/>
        </w:rPr>
        <w:t>differ</w:t>
      </w:r>
      <w:r w:rsidR="00EB7B73">
        <w:rPr>
          <w:rFonts w:ascii="Times New Roman" w:hAnsi="Times New Roman" w:cs="Times New Roman"/>
          <w:sz w:val="24"/>
          <w:szCs w:val="24"/>
        </w:rPr>
        <w:t xml:space="preserve">ent </w:t>
      </w:r>
      <w:r w:rsidR="00092E71">
        <w:rPr>
          <w:rFonts w:ascii="Times New Roman" w:hAnsi="Times New Roman" w:cs="Times New Roman"/>
          <w:sz w:val="24"/>
          <w:szCs w:val="24"/>
        </w:rPr>
        <w:t>availability zone</w:t>
      </w:r>
    </w:p>
    <w:p w14:paraId="03DE0DE9" w14:textId="2BE88940" w:rsidR="00092E71" w:rsidRDefault="00092E71" w:rsidP="00787C6C">
      <w:pPr>
        <w:rPr>
          <w:rFonts w:ascii="Times New Roman" w:hAnsi="Times New Roman" w:cs="Times New Roman"/>
          <w:sz w:val="24"/>
          <w:szCs w:val="24"/>
        </w:rPr>
      </w:pPr>
    </w:p>
    <w:p w14:paraId="7D611C90" w14:textId="77777777" w:rsidR="00B70EDF" w:rsidRDefault="00B70EDF" w:rsidP="00787C6C">
      <w:pPr>
        <w:rPr>
          <w:rFonts w:ascii="Times New Roman" w:hAnsi="Times New Roman" w:cs="Times New Roman"/>
          <w:sz w:val="24"/>
          <w:szCs w:val="24"/>
        </w:rPr>
      </w:pPr>
    </w:p>
    <w:p w14:paraId="1DD00E15" w14:textId="77777777" w:rsidR="00B70EDF" w:rsidRDefault="00B70EDF" w:rsidP="00787C6C">
      <w:pPr>
        <w:rPr>
          <w:rFonts w:ascii="Times New Roman" w:hAnsi="Times New Roman" w:cs="Times New Roman"/>
          <w:sz w:val="24"/>
          <w:szCs w:val="24"/>
        </w:rPr>
      </w:pPr>
    </w:p>
    <w:p w14:paraId="3FF8C220" w14:textId="77777777" w:rsidR="00B70EDF" w:rsidRDefault="000D7D18" w:rsidP="00787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of EFS by creating two different </w:t>
      </w:r>
      <w:r w:rsidR="00403097">
        <w:rPr>
          <w:rFonts w:ascii="Times New Roman" w:hAnsi="Times New Roman" w:cs="Times New Roman"/>
          <w:sz w:val="24"/>
          <w:szCs w:val="24"/>
        </w:rPr>
        <w:t xml:space="preserve">files in different servers under the command  </w:t>
      </w:r>
    </w:p>
    <w:p w14:paraId="4C33051C" w14:textId="453C21F0" w:rsidR="00095140" w:rsidRDefault="00403097" w:rsidP="00787C6C">
      <w:pPr>
        <w:rPr>
          <w:rFonts w:ascii="Times New Roman" w:hAnsi="Times New Roman" w:cs="Times New Roman"/>
          <w:sz w:val="24"/>
          <w:szCs w:val="24"/>
        </w:rPr>
      </w:pPr>
      <w:r w:rsidRPr="00B70EDF">
        <w:rPr>
          <w:rFonts w:ascii="Times New Roman" w:hAnsi="Times New Roman" w:cs="Times New Roman"/>
          <w:b/>
          <w:bCs/>
          <w:sz w:val="24"/>
          <w:szCs w:val="24"/>
          <w:u w:val="single"/>
        </w:rPr>
        <w:t>cd /mnt/efs/fs1</w:t>
      </w:r>
      <w:r w:rsidR="00B70EDF">
        <w:rPr>
          <w:rFonts w:ascii="Times New Roman" w:hAnsi="Times New Roman" w:cs="Times New Roman"/>
          <w:sz w:val="24"/>
          <w:szCs w:val="24"/>
        </w:rPr>
        <w:t xml:space="preserve"> these are the results:</w:t>
      </w:r>
    </w:p>
    <w:p w14:paraId="20613C45" w14:textId="55073EAF" w:rsidR="00B70EDF" w:rsidRDefault="00B70EDF" w:rsidP="00787C6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Server 1:</w:t>
      </w:r>
    </w:p>
    <w:p w14:paraId="26703CD3" w14:textId="5D948038" w:rsidR="00B70EDF" w:rsidRDefault="00B70EDF" w:rsidP="00787C6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07C3CE" wp14:editId="2FAA94BF">
            <wp:extent cx="5731510" cy="2329815"/>
            <wp:effectExtent l="0" t="0" r="2540" b="0"/>
            <wp:docPr id="474645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4514" name="Picture 474645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166B" w14:textId="125AB99A" w:rsidR="00B70EDF" w:rsidRDefault="00B70EDF" w:rsidP="00787C6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Server 2:</w:t>
      </w:r>
    </w:p>
    <w:p w14:paraId="333418DD" w14:textId="5B651923" w:rsidR="00B70EDF" w:rsidRDefault="00B70EDF" w:rsidP="00787C6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823D23" wp14:editId="665E9E60">
            <wp:extent cx="5731510" cy="1809750"/>
            <wp:effectExtent l="0" t="0" r="2540" b="0"/>
            <wp:docPr id="18455450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45057" name="Picture 18455450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E505" w14:textId="33031F16" w:rsidR="007D2F8B" w:rsidRPr="0068304B" w:rsidRDefault="007D2F8B" w:rsidP="00787C6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8304B">
        <w:rPr>
          <w:rFonts w:ascii="Times New Roman" w:hAnsi="Times New Roman" w:cs="Times New Roman"/>
          <w:b/>
          <w:bCs/>
          <w:noProof/>
          <w:sz w:val="24"/>
          <w:szCs w:val="24"/>
        </w:rPr>
        <w:t>B.</w:t>
      </w:r>
      <w:r w:rsidR="00615E57" w:rsidRPr="0068304B">
        <w:rPr>
          <w:rFonts w:ascii="Times New Roman" w:hAnsi="Times New Roman" w:cs="Times New Roman"/>
          <w:b/>
          <w:bCs/>
          <w:noProof/>
          <w:sz w:val="24"/>
          <w:szCs w:val="24"/>
        </w:rPr>
        <w:t>Attach One EBS to Two Instances</w:t>
      </w:r>
    </w:p>
    <w:p w14:paraId="522C2FF2" w14:textId="164C816D" w:rsidR="00615E57" w:rsidRDefault="00F04AEF" w:rsidP="00787C6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Here we can</w:t>
      </w:r>
      <w:r w:rsidR="00F159D3">
        <w:rPr>
          <w:rFonts w:ascii="Times New Roman" w:hAnsi="Times New Roman" w:cs="Times New Roman"/>
          <w:noProof/>
          <w:sz w:val="24"/>
          <w:szCs w:val="24"/>
        </w:rPr>
        <w:t xml:space="preserve"> attach one EBS to One Instance Only</w:t>
      </w:r>
    </w:p>
    <w:p w14:paraId="013D2D33" w14:textId="74A75AF7" w:rsidR="00F159D3" w:rsidRDefault="00433D3A" w:rsidP="00787C6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CDF1687" wp14:editId="5359B3D5">
            <wp:simplePos x="0" y="0"/>
            <wp:positionH relativeFrom="column">
              <wp:posOffset>142710</wp:posOffset>
            </wp:positionH>
            <wp:positionV relativeFrom="paragraph">
              <wp:posOffset>391475</wp:posOffset>
            </wp:positionV>
            <wp:extent cx="5731510" cy="1191260"/>
            <wp:effectExtent l="0" t="0" r="2540" b="8890"/>
            <wp:wrapTight wrapText="bothSides">
              <wp:wrapPolygon edited="0">
                <wp:start x="0" y="0"/>
                <wp:lineTo x="0" y="21416"/>
                <wp:lineTo x="21538" y="21416"/>
                <wp:lineTo x="21538" y="0"/>
                <wp:lineTo x="0" y="0"/>
              </wp:wrapPolygon>
            </wp:wrapTight>
            <wp:docPr id="84572379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23797" name="Picture 84572379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4F39"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 w:rsidR="0097293D">
        <w:rPr>
          <w:rFonts w:ascii="Times New Roman" w:hAnsi="Times New Roman" w:cs="Times New Roman"/>
          <w:noProof/>
          <w:sz w:val="24"/>
          <w:szCs w:val="24"/>
        </w:rPr>
        <w:t>Here we can create an</w:t>
      </w:r>
      <w:r w:rsidR="00474F39">
        <w:rPr>
          <w:rFonts w:ascii="Times New Roman" w:hAnsi="Times New Roman" w:cs="Times New Roman"/>
          <w:noProof/>
          <w:sz w:val="24"/>
          <w:szCs w:val="24"/>
        </w:rPr>
        <w:t xml:space="preserve"> EC2</w:t>
      </w:r>
      <w:r w:rsidR="0097293D">
        <w:rPr>
          <w:rFonts w:ascii="Times New Roman" w:hAnsi="Times New Roman" w:cs="Times New Roman"/>
          <w:noProof/>
          <w:sz w:val="24"/>
          <w:szCs w:val="24"/>
        </w:rPr>
        <w:t xml:space="preserve"> instance</w:t>
      </w:r>
      <w:r w:rsidR="00474F39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F397357" w14:textId="291132A7" w:rsidR="009F1ED8" w:rsidRDefault="00474F39" w:rsidP="00787C6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</w:p>
    <w:p w14:paraId="089FD85B" w14:textId="4ADD84B8" w:rsidR="00474F39" w:rsidRDefault="00474F39" w:rsidP="00787C6C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F1ED8">
        <w:rPr>
          <w:rFonts w:ascii="Times New Roman" w:hAnsi="Times New Roman" w:cs="Times New Roman"/>
          <w:noProof/>
          <w:sz w:val="24"/>
          <w:szCs w:val="24"/>
        </w:rPr>
        <w:t xml:space="preserve">Checking volume of the Ec2 server by using this command </w:t>
      </w:r>
      <w:r w:rsidR="009F1ED8" w:rsidRPr="009F1ED8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 xml:space="preserve">df </w:t>
      </w:r>
      <w:r w:rsidR="009F1ED8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 xml:space="preserve"> </w:t>
      </w:r>
      <w:r w:rsidR="009F1ED8" w:rsidRPr="009F1ED8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-h</w:t>
      </w:r>
    </w:p>
    <w:p w14:paraId="5500153C" w14:textId="2902A635" w:rsidR="0068304B" w:rsidRDefault="0068304B" w:rsidP="00787C6C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65AEF7D3" wp14:editId="308ACCC2">
            <wp:extent cx="5731510" cy="1068705"/>
            <wp:effectExtent l="0" t="0" r="2540" b="0"/>
            <wp:docPr id="179570086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00865" name="Picture 179570086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A80E" w14:textId="24BEFAFB" w:rsidR="009F1ED8" w:rsidRDefault="009F1ED8" w:rsidP="00787C6C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07DECD21" w14:textId="5A708A06" w:rsidR="00524375" w:rsidRDefault="00314742" w:rsidP="00787C6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8E323E7" wp14:editId="091E37F7">
            <wp:simplePos x="0" y="0"/>
            <wp:positionH relativeFrom="margin">
              <wp:posOffset>18561</wp:posOffset>
            </wp:positionH>
            <wp:positionV relativeFrom="paragraph">
              <wp:posOffset>398243</wp:posOffset>
            </wp:positionV>
            <wp:extent cx="5731510" cy="1645920"/>
            <wp:effectExtent l="0" t="0" r="2540" b="0"/>
            <wp:wrapTight wrapText="bothSides">
              <wp:wrapPolygon edited="0">
                <wp:start x="0" y="0"/>
                <wp:lineTo x="0" y="21250"/>
                <wp:lineTo x="21538" y="21250"/>
                <wp:lineTo x="21538" y="0"/>
                <wp:lineTo x="0" y="0"/>
              </wp:wrapPolygon>
            </wp:wrapTight>
            <wp:docPr id="99892561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25617" name="Picture 9989256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24375">
        <w:rPr>
          <w:rFonts w:ascii="Times New Roman" w:hAnsi="Times New Roman" w:cs="Times New Roman"/>
          <w:noProof/>
          <w:sz w:val="24"/>
          <w:szCs w:val="24"/>
        </w:rPr>
        <w:t>Creating EBS volume of 2</w:t>
      </w:r>
      <w:r w:rsidR="00406CB6">
        <w:rPr>
          <w:rFonts w:ascii="Times New Roman" w:hAnsi="Times New Roman" w:cs="Times New Roman"/>
          <w:noProof/>
          <w:sz w:val="24"/>
          <w:szCs w:val="24"/>
        </w:rPr>
        <w:t>0</w:t>
      </w:r>
      <w:r w:rsidR="004C3BE4">
        <w:rPr>
          <w:rFonts w:ascii="Times New Roman" w:hAnsi="Times New Roman" w:cs="Times New Roman"/>
          <w:noProof/>
          <w:sz w:val="24"/>
          <w:szCs w:val="24"/>
        </w:rPr>
        <w:t>GB and attaching to the EC2 Server</w:t>
      </w:r>
    </w:p>
    <w:p w14:paraId="2C870601" w14:textId="4ECD23F7" w:rsidR="00314742" w:rsidRDefault="00314742" w:rsidP="00787C6C">
      <w:pPr>
        <w:rPr>
          <w:rFonts w:ascii="Times New Roman" w:hAnsi="Times New Roman" w:cs="Times New Roman"/>
          <w:noProof/>
          <w:sz w:val="24"/>
          <w:szCs w:val="24"/>
        </w:rPr>
      </w:pPr>
    </w:p>
    <w:p w14:paraId="118B9958" w14:textId="77777777" w:rsidR="00767FA6" w:rsidRDefault="00767FA6" w:rsidP="00787C6C">
      <w:pPr>
        <w:rPr>
          <w:rFonts w:ascii="Times New Roman" w:hAnsi="Times New Roman" w:cs="Times New Roman"/>
          <w:noProof/>
          <w:sz w:val="24"/>
          <w:szCs w:val="24"/>
        </w:rPr>
      </w:pPr>
    </w:p>
    <w:p w14:paraId="6FE76641" w14:textId="6FA40275" w:rsidR="004C3BE4" w:rsidRDefault="004C3BE4" w:rsidP="00787C6C">
      <w:pPr>
        <w:rPr>
          <w:rFonts w:ascii="Times New Roman" w:hAnsi="Times New Roman" w:cs="Times New Roman"/>
          <w:noProof/>
          <w:sz w:val="24"/>
          <w:szCs w:val="24"/>
        </w:rPr>
      </w:pPr>
    </w:p>
    <w:p w14:paraId="00F88FA2" w14:textId="388B5D3E" w:rsidR="00FD0AD3" w:rsidRDefault="001B7FFE" w:rsidP="00787C6C">
      <w:pPr>
        <w:rPr>
          <w:rFonts w:ascii="Times New Roman" w:hAnsi="Times New Roman" w:cs="Times New Roman"/>
          <w:noProof/>
          <w:sz w:val="24"/>
          <w:szCs w:val="24"/>
        </w:rPr>
      </w:pPr>
      <w:ins w:id="0" w:author="BHARGAVI MUDDADA" w:date="2024-07-04T16:30:00Z" w16du:dateUtc="2024-07-04T11:00:00Z">
        <w:r>
          <w:rPr>
            <w:rFonts w:ascii="Times New Roman" w:hAnsi="Times New Roman" w:cs="Times New Roman"/>
            <w:noProof/>
            <w:sz w:val="24"/>
            <w:szCs w:val="24"/>
          </w:rPr>
          <mc:AlternateContent>
            <mc:Choice Requires="wpi">
              <w:drawing>
                <wp:anchor distT="0" distB="0" distL="114300" distR="114300" simplePos="0" relativeHeight="251671552" behindDoc="0" locked="0" layoutInCell="1" allowOverlap="1" wp14:anchorId="51EF3B4F" wp14:editId="00368F58">
                  <wp:simplePos x="0" y="0"/>
                  <wp:positionH relativeFrom="column">
                    <wp:posOffset>42203</wp:posOffset>
                  </wp:positionH>
                  <wp:positionV relativeFrom="paragraph">
                    <wp:posOffset>1231494</wp:posOffset>
                  </wp:positionV>
                  <wp:extent cx="2568240" cy="43920"/>
                  <wp:effectExtent l="76200" t="114300" r="80010" b="108585"/>
                  <wp:wrapNone/>
                  <wp:docPr id="621697546" name="Ink 38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12">
                        <w14:nvContentPartPr>
                          <w14:cNvContentPartPr/>
                        </w14:nvContentPartPr>
                        <w14:xfrm>
                          <a:off x="0" y="0"/>
                          <a:ext cx="2568240" cy="43920"/>
                        </w14:xfrm>
                      </w14:contentPart>
                    </a:graphicData>
                  </a:graphic>
                </wp:anchor>
              </w:drawing>
            </mc:Choice>
            <mc:Fallback>
              <w:pict>
                <v:shapetype w14:anchorId="205F2AA7"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nk 38" o:spid="_x0000_s1026" type="#_x0000_t75" style="position:absolute;margin-left:.45pt;margin-top:91.3pt;width:207.85pt;height:1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">
                  <v:imagedata r:id="rId13" o:title=""/>
                </v:shape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4"/>
            <w:szCs w:val="24"/>
          </w:rPr>
          <mc:AlternateContent>
            <mc:Choice Requires="wpi">
              <w:drawing>
                <wp:anchor distT="0" distB="0" distL="114300" distR="114300" simplePos="0" relativeHeight="251670528" behindDoc="0" locked="0" layoutInCell="1" allowOverlap="1" wp14:anchorId="5B01ACE2" wp14:editId="1EE50D01">
                  <wp:simplePos x="0" y="0"/>
                  <wp:positionH relativeFrom="column">
                    <wp:posOffset>2890523</wp:posOffset>
                  </wp:positionH>
                  <wp:positionV relativeFrom="paragraph">
                    <wp:posOffset>1140774</wp:posOffset>
                  </wp:positionV>
                  <wp:extent cx="360" cy="360"/>
                  <wp:effectExtent l="76200" t="114300" r="76200" b="114300"/>
                  <wp:wrapNone/>
                  <wp:docPr id="1922735675" name="Ink 37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14">
                        <w14:nvContentPartPr>
                          <w14:cNvContentPartPr/>
                        </w14:nvContentPartPr>
                        <w14:xfrm>
                          <a:off x="0" y="0"/>
                          <a:ext cx="360" cy="360"/>
                        </w14:xfrm>
                      </w14:contentPart>
                    </a:graphicData>
                  </a:graphic>
                </wp:anchor>
              </w:drawing>
            </mc:Choice>
            <mc:Fallback>
              <w:pict>
                <v:shape w14:anchorId="28C1F3CF" id="Ink 37" o:spid="_x0000_s1026" type="#_x0000_t75" style="position:absolute;margin-left:224.8pt;margin-top:84.15pt;width:5.7pt;height:1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">
                  <v:imagedata r:id="rId15" o:title=""/>
                </v:shape>
              </w:pict>
            </mc:Fallback>
          </mc:AlternateContent>
        </w:r>
      </w:ins>
      <w:r w:rsidR="005F2A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1D17B2" wp14:editId="7F7A5E37">
            <wp:extent cx="5731510" cy="1390015"/>
            <wp:effectExtent l="0" t="0" r="2540" b="635"/>
            <wp:docPr id="90229421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94216" name="Picture 9022942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736E" w14:textId="77777777" w:rsidR="0012614B" w:rsidRDefault="0012614B" w:rsidP="00787C6C">
      <w:pPr>
        <w:rPr>
          <w:rFonts w:ascii="Times New Roman" w:hAnsi="Times New Roman" w:cs="Times New Roman"/>
          <w:noProof/>
          <w:sz w:val="24"/>
          <w:szCs w:val="24"/>
        </w:rPr>
      </w:pPr>
    </w:p>
    <w:p w14:paraId="7DBEE73B" w14:textId="5468E57B" w:rsidR="00D303DA" w:rsidRDefault="00F41677" w:rsidP="00787C6C">
      <w:pPr>
        <w:rPr>
          <w:rFonts w:ascii="Times New Roman" w:hAnsi="Times New Roman" w:cs="Times New Roman"/>
          <w:noProof/>
          <w:sz w:val="24"/>
          <w:szCs w:val="24"/>
        </w:rPr>
      </w:pPr>
      <w:del w:id="1" w:author="BHARGAVI MUDDADA" w:date="2024-07-04T16:30:00Z" w16du:dateUtc="2024-07-04T11:00:00Z">
        <w:r>
          <w:rPr>
            <w:rFonts w:ascii="Times New Roman" w:hAnsi="Times New Roman" w:cs="Times New Roman"/>
            <w:noProof/>
            <w:sz w:val="24"/>
            <w:szCs w:val="24"/>
          </w:rPr>
          <mc:AlternateContent>
            <mc:Choice Requires="wpi">
              <w:drawing>
                <wp:anchor distT="0" distB="0" distL="114300" distR="114300" simplePos="0" relativeHeight="251675648" behindDoc="0" locked="0" layoutInCell="1" allowOverlap="1" wp14:anchorId="421A3A3C" wp14:editId="0338EFEF">
                  <wp:simplePos x="0" y="0"/>
                  <wp:positionH relativeFrom="column">
                    <wp:posOffset>3305603</wp:posOffset>
                  </wp:positionH>
                  <wp:positionV relativeFrom="paragraph">
                    <wp:posOffset>1446844</wp:posOffset>
                  </wp:positionV>
                  <wp:extent cx="360" cy="360"/>
                  <wp:effectExtent l="76200" t="114300" r="76200" b="114300"/>
                  <wp:wrapNone/>
                  <wp:docPr id="903902715" name="Ink 32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17">
                        <w14:nvContentPartPr>
                          <w14:cNvContentPartPr/>
                        </w14:nvContentPartPr>
                        <w14:xfrm>
                          <a:off x="0" y="0"/>
                          <a:ext cx="360" cy="360"/>
                        </w14:xfrm>
                      </w14:contentPart>
                    </a:graphicData>
                  </a:graphic>
                </wp:anchor>
              </w:drawing>
            </mc:Choice>
            <mc:Fallback>
              <w:pict>
                <v:shapetype w14:anchorId="26616605"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nk 32" o:spid="_x0000_s1026" type="#_x0000_t75" style="position:absolute;margin-left:257.5pt;margin-top:108.25pt;width:5.7pt;height:1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">
                  <v:imagedata r:id="rId18" o:title=""/>
                </v:shape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4"/>
            <w:szCs w:val="24"/>
          </w:rPr>
          <mc:AlternateContent>
            <mc:Choice Requires="wpi">
              <w:drawing>
                <wp:anchor distT="0" distB="0" distL="114300" distR="114300" simplePos="0" relativeHeight="251674624" behindDoc="0" locked="0" layoutInCell="1" allowOverlap="1" wp14:anchorId="3A595906" wp14:editId="10B913AD">
                  <wp:simplePos x="0" y="0"/>
                  <wp:positionH relativeFrom="column">
                    <wp:posOffset>3305603</wp:posOffset>
                  </wp:positionH>
                  <wp:positionV relativeFrom="paragraph">
                    <wp:posOffset>1446844</wp:posOffset>
                  </wp:positionV>
                  <wp:extent cx="360" cy="360"/>
                  <wp:effectExtent l="76200" t="114300" r="76200" b="114300"/>
                  <wp:wrapNone/>
                  <wp:docPr id="1108271072" name="Ink 31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19">
                        <w14:nvContentPartPr>
                          <w14:cNvContentPartPr/>
                        </w14:nvContentPartPr>
                        <w14:xfrm>
                          <a:off x="0" y="0"/>
                          <a:ext cx="360" cy="360"/>
                        </w14:xfrm>
                      </w14:contentPart>
                    </a:graphicData>
                  </a:graphic>
                </wp:anchor>
              </w:drawing>
            </mc:Choice>
            <mc:Fallback>
              <w:pict>
                <v:shape w14:anchorId="5A2CCF4B" id="Ink 31" o:spid="_x0000_s1026" type="#_x0000_t75" style="position:absolute;margin-left:257.5pt;margin-top:108.25pt;width:5.7pt;height:11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">
                  <v:imagedata r:id="rId18" o:title=""/>
                </v:shape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4"/>
            <w:szCs w:val="24"/>
          </w:rPr>
          <mc:AlternateContent>
            <mc:Choice Requires="wpi">
              <w:drawing>
                <wp:anchor distT="0" distB="0" distL="114300" distR="114300" simplePos="0" relativeHeight="251673600" behindDoc="0" locked="0" layoutInCell="1" allowOverlap="1" wp14:anchorId="27348BD2" wp14:editId="25E4C511">
                  <wp:simplePos x="0" y="0"/>
                  <wp:positionH relativeFrom="column">
                    <wp:posOffset>3305603</wp:posOffset>
                  </wp:positionH>
                  <wp:positionV relativeFrom="paragraph">
                    <wp:posOffset>1446844</wp:posOffset>
                  </wp:positionV>
                  <wp:extent cx="360" cy="360"/>
                  <wp:effectExtent l="76200" t="114300" r="76200" b="114300"/>
                  <wp:wrapNone/>
                  <wp:docPr id="2060261398" name="Ink 30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20">
                        <w14:nvContentPartPr>
                          <w14:cNvContentPartPr/>
                        </w14:nvContentPartPr>
                        <w14:xfrm>
                          <a:off x="0" y="0"/>
                          <a:ext cx="360" cy="360"/>
                        </w14:xfrm>
                      </w14:contentPart>
                    </a:graphicData>
                  </a:graphic>
                </wp:anchor>
              </w:drawing>
            </mc:Choice>
            <mc:Fallback>
              <w:pict>
                <v:shape w14:anchorId="216DEC50" id="Ink 30" o:spid="_x0000_s1026" type="#_x0000_t75" style="position:absolute;margin-left:257.5pt;margin-top:108.25pt;width:5.7pt;height:11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">
                  <v:imagedata r:id="rId18" o:title=""/>
                </v:shape>
              </w:pict>
            </mc:Fallback>
          </mc:AlternateContent>
        </w:r>
      </w:del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99B5BAB" wp14:editId="292F1BA7">
                <wp:simplePos x="0" y="0"/>
                <wp:positionH relativeFrom="column">
                  <wp:posOffset>-1336957</wp:posOffset>
                </wp:positionH>
                <wp:positionV relativeFrom="paragraph">
                  <wp:posOffset>433804</wp:posOffset>
                </wp:positionV>
                <wp:extent cx="360" cy="360"/>
                <wp:effectExtent l="76200" t="114300" r="76200" b="114300"/>
                <wp:wrapNone/>
                <wp:docPr id="519346595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CB293" id="Ink 29" o:spid="_x0000_s1026" type="#_x0000_t75" style="position:absolute;margin-left:-108.05pt;margin-top:28.5pt;width:5.7pt;height:1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">
                <v:imagedata r:id="rId15" o:title=""/>
              </v:shape>
            </w:pict>
          </mc:Fallback>
        </mc:AlternateContent>
      </w:r>
      <w:del w:id="2" w:author="BHARGAVI MUDDADA" w:date="2024-07-04T16:30:00Z" w16du:dateUtc="2024-07-04T11:00:00Z">
        <w:r>
          <w:rPr>
            <w:rFonts w:ascii="Times New Roman" w:hAnsi="Times New Roman" w:cs="Times New Roman"/>
            <w:noProof/>
            <w:sz w:val="24"/>
            <w:szCs w:val="24"/>
          </w:rPr>
          <mc:AlternateContent>
            <mc:Choice Requires="wpi">
              <w:drawing>
                <wp:anchor distT="0" distB="0" distL="114300" distR="114300" simplePos="0" relativeHeight="251681792" behindDoc="0" locked="0" layoutInCell="1" allowOverlap="1" wp14:anchorId="57388463" wp14:editId="2E3BA89A">
                  <wp:simplePos x="0" y="0"/>
                  <wp:positionH relativeFrom="column">
                    <wp:posOffset>1892243</wp:posOffset>
                  </wp:positionH>
                  <wp:positionV relativeFrom="paragraph">
                    <wp:posOffset>1306084</wp:posOffset>
                  </wp:positionV>
                  <wp:extent cx="360" cy="360"/>
                  <wp:effectExtent l="95250" t="152400" r="95250" b="152400"/>
                  <wp:wrapNone/>
                  <wp:docPr id="679293600" name="Ink 28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22">
                        <w14:nvContentPartPr>
                          <w14:cNvContentPartPr/>
                        </w14:nvContentPartPr>
                        <w14:xfrm>
                          <a:off x="0" y="0"/>
                          <a:ext cx="360" cy="360"/>
                        </w14:xfrm>
                      </w14:contentPart>
                    </a:graphicData>
                  </a:graphic>
                </wp:anchor>
              </w:drawing>
            </mc:Choice>
            <mc:Fallback>
              <w:pict>
                <v:shape w14:anchorId="6B947D45" id="Ink 28" o:spid="_x0000_s1026" type="#_x0000_t75" style="position:absolute;margin-left:144.75pt;margin-top:94.35pt;width:8.55pt;height:1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">
                  <v:imagedata r:id="rId23" o:title=""/>
                </v:shape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4"/>
            <w:szCs w:val="24"/>
          </w:rPr>
          <mc:AlternateContent>
            <mc:Choice Requires="wpi">
              <w:drawing>
                <wp:anchor distT="0" distB="0" distL="114300" distR="114300" simplePos="0" relativeHeight="251680768" behindDoc="0" locked="0" layoutInCell="1" allowOverlap="1" wp14:anchorId="41BFDF3B" wp14:editId="78E3B89E">
                  <wp:simplePos x="0" y="0"/>
                  <wp:positionH relativeFrom="column">
                    <wp:posOffset>2440523</wp:posOffset>
                  </wp:positionH>
                  <wp:positionV relativeFrom="paragraph">
                    <wp:posOffset>1721164</wp:posOffset>
                  </wp:positionV>
                  <wp:extent cx="360" cy="360"/>
                  <wp:effectExtent l="95250" t="152400" r="95250" b="152400"/>
                  <wp:wrapNone/>
                  <wp:docPr id="1438889002" name="Ink 27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24">
                        <w14:nvContentPartPr>
                          <w14:cNvContentPartPr/>
                        </w14:nvContentPartPr>
                        <w14:xfrm>
                          <a:off x="0" y="0"/>
                          <a:ext cx="360" cy="360"/>
                        </w14:xfrm>
                      </w14:contentPart>
                    </a:graphicData>
                  </a:graphic>
                </wp:anchor>
              </w:drawing>
            </mc:Choice>
            <mc:Fallback>
              <w:pict>
                <v:shape w14:anchorId="7E68E76C" id="Ink 27" o:spid="_x0000_s1026" type="#_x0000_t75" style="position:absolute;margin-left:187.9pt;margin-top:127pt;width:8.55pt;height:1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">
                  <v:imagedata r:id="rId23" o:title=""/>
                </v:shape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4"/>
            <w:szCs w:val="24"/>
          </w:rPr>
          <mc:AlternateContent>
            <mc:Choice Requires="wpi">
              <w:drawing>
                <wp:anchor distT="0" distB="0" distL="114300" distR="114300" simplePos="0" relativeHeight="251679744" behindDoc="0" locked="0" layoutInCell="1" allowOverlap="1" wp14:anchorId="532E6B9A" wp14:editId="36E2C37E">
                  <wp:simplePos x="0" y="0"/>
                  <wp:positionH relativeFrom="column">
                    <wp:posOffset>1288523</wp:posOffset>
                  </wp:positionH>
                  <wp:positionV relativeFrom="paragraph">
                    <wp:posOffset>2100964</wp:posOffset>
                  </wp:positionV>
                  <wp:extent cx="1314360" cy="85320"/>
                  <wp:effectExtent l="95250" t="152400" r="114935" b="162560"/>
                  <wp:wrapNone/>
                  <wp:docPr id="122944767" name="Ink 26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25">
                        <w14:nvContentPartPr>
                          <w14:cNvContentPartPr/>
                        </w14:nvContentPartPr>
                        <w14:xfrm>
                          <a:off x="0" y="0"/>
                          <a:ext cx="1314360" cy="85320"/>
                        </w14:xfrm>
                      </w14:contentPart>
                    </a:graphicData>
                  </a:graphic>
                </wp:anchor>
              </w:drawing>
            </mc:Choice>
            <mc:Fallback>
              <w:pict>
                <v:shape w14:anchorId="28F1129F" id="Ink 26" o:spid="_x0000_s1026" type="#_x0000_t75" style="position:absolute;margin-left:97.2pt;margin-top:156.95pt;width:112pt;height:23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">
                  <v:imagedata r:id="rId26" o:title=""/>
                </v:shape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4"/>
            <w:szCs w:val="24"/>
          </w:rPr>
          <mc:AlternateContent>
            <mc:Choice Requires="wpi">
              <w:drawing>
                <wp:anchor distT="0" distB="0" distL="114300" distR="114300" simplePos="0" relativeHeight="251678720" behindDoc="0" locked="0" layoutInCell="1" allowOverlap="1" wp14:anchorId="34729CBB" wp14:editId="2BF37140">
                  <wp:simplePos x="0" y="0"/>
                  <wp:positionH relativeFrom="column">
                    <wp:posOffset>3312803</wp:posOffset>
                  </wp:positionH>
                  <wp:positionV relativeFrom="paragraph">
                    <wp:posOffset>1657804</wp:posOffset>
                  </wp:positionV>
                  <wp:extent cx="360" cy="360"/>
                  <wp:effectExtent l="95250" t="152400" r="95250" b="152400"/>
                  <wp:wrapNone/>
                  <wp:docPr id="646584268" name="Ink 25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27">
                        <w14:nvContentPartPr>
                          <w14:cNvContentPartPr/>
                        </w14:nvContentPartPr>
                        <w14:xfrm>
                          <a:off x="0" y="0"/>
                          <a:ext cx="360" cy="360"/>
                        </w14:xfrm>
                      </w14:contentPart>
                    </a:graphicData>
                  </a:graphic>
                </wp:anchor>
              </w:drawing>
            </mc:Choice>
            <mc:Fallback>
              <w:pict>
                <v:shape w14:anchorId="256C9FB4" id="Ink 25" o:spid="_x0000_s1026" type="#_x0000_t75" style="position:absolute;margin-left:256.65pt;margin-top:122.05pt;width:8.55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">
                  <v:imagedata r:id="rId28" o:title=""/>
                </v:shape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4"/>
            <w:szCs w:val="24"/>
          </w:rPr>
          <mc:AlternateContent>
            <mc:Choice Requires="wpi">
              <w:drawing>
                <wp:anchor distT="0" distB="0" distL="114300" distR="114300" simplePos="0" relativeHeight="251677696" behindDoc="0" locked="0" layoutInCell="1" allowOverlap="1" wp14:anchorId="354C6A62" wp14:editId="4F9A0C0A">
                  <wp:simplePos x="0" y="0"/>
                  <wp:positionH relativeFrom="column">
                    <wp:posOffset>-119437</wp:posOffset>
                  </wp:positionH>
                  <wp:positionV relativeFrom="paragraph">
                    <wp:posOffset>2121484</wp:posOffset>
                  </wp:positionV>
                  <wp:extent cx="2841480" cy="56880"/>
                  <wp:effectExtent l="95250" t="152400" r="111760" b="153035"/>
                  <wp:wrapNone/>
                  <wp:docPr id="1908276942" name="Ink 24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29">
                        <w14:nvContentPartPr>
                          <w14:cNvContentPartPr/>
                        </w14:nvContentPartPr>
                        <w14:xfrm>
                          <a:off x="0" y="0"/>
                          <a:ext cx="2841480" cy="56880"/>
                        </w14:xfrm>
                      </w14:contentPart>
                    </a:graphicData>
                  </a:graphic>
                </wp:anchor>
              </w:drawing>
            </mc:Choice>
            <mc:Fallback>
              <w:pict>
                <v:shape w14:anchorId="4F8E776A" id="Ink 24" o:spid="_x0000_s1026" type="#_x0000_t75" style="position:absolute;margin-left:-13.6pt;margin-top:158.55pt;width:232.25pt;height:2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">
                  <v:imagedata r:id="rId30" o:title=""/>
                </v:shape>
              </w:pict>
            </mc:Fallback>
          </mc:AlternateContent>
        </w:r>
      </w:del>
      <w:r w:rsidR="00D303DA">
        <w:rPr>
          <w:rFonts w:ascii="Times New Roman" w:hAnsi="Times New Roman" w:cs="Times New Roman"/>
          <w:noProof/>
          <w:sz w:val="24"/>
          <w:szCs w:val="24"/>
        </w:rPr>
        <w:t>EBS volume of 20GB can be attached to bhargavi/vizag</w:t>
      </w:r>
    </w:p>
    <w:p w14:paraId="63CCBEB0" w14:textId="77777777" w:rsidR="00100B48" w:rsidRDefault="00100B48" w:rsidP="00787C6C">
      <w:pPr>
        <w:rPr>
          <w:del w:id="3" w:author="BHARGAVI MUDDADA" w:date="2024-07-04T16:30:00Z" w16du:dateUtc="2024-07-04T11:00:00Z"/>
          <w:rFonts w:ascii="Times New Roman" w:hAnsi="Times New Roman" w:cs="Times New Roman"/>
          <w:noProof/>
          <w:sz w:val="24"/>
          <w:szCs w:val="24"/>
        </w:rPr>
      </w:pPr>
      <w:del w:id="4" w:author="BHARGAVI MUDDADA" w:date="2024-07-04T16:30:00Z" w16du:dateUtc="2024-07-04T11:00:00Z">
        <w:r>
          <w:rPr>
            <w:rFonts w:ascii="Times New Roman" w:hAnsi="Times New Roman" w:cs="Times New Roman"/>
            <w:noProof/>
            <w:sz w:val="24"/>
            <w:szCs w:val="24"/>
          </w:rPr>
          <w:drawing>
            <wp:anchor distT="0" distB="0" distL="114300" distR="114300" simplePos="0" relativeHeight="251683840" behindDoc="1" locked="0" layoutInCell="1" allowOverlap="1" wp14:anchorId="11A53E6F" wp14:editId="0B58D7E8">
              <wp:simplePos x="0" y="0"/>
              <wp:positionH relativeFrom="margin">
                <wp:align>center</wp:align>
              </wp:positionH>
              <wp:positionV relativeFrom="paragraph">
                <wp:posOffset>164319</wp:posOffset>
              </wp:positionV>
              <wp:extent cx="5731510" cy="2004060"/>
              <wp:effectExtent l="0" t="0" r="2540" b="0"/>
              <wp:wrapTight wrapText="bothSides">
                <wp:wrapPolygon edited="0">
                  <wp:start x="0" y="0"/>
                  <wp:lineTo x="0" y="21354"/>
                  <wp:lineTo x="21538" y="21354"/>
                  <wp:lineTo x="21538" y="0"/>
                  <wp:lineTo x="0" y="0"/>
                </wp:wrapPolygon>
              </wp:wrapTight>
              <wp:docPr id="1486069822" name="Picture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86069822" name="Picture 1486069822"/>
                      <pic:cNvPicPr/>
                    </pic:nvPicPr>
                    <pic:blipFill>
                      <a:blip r:embed="rId3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20040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V relativeFrom="margin">
                <wp14:pctHeight>0</wp14:pctHeight>
              </wp14:sizeRelV>
            </wp:anchor>
          </w:drawing>
        </w:r>
      </w:del>
    </w:p>
    <w:p w14:paraId="40BC44B9" w14:textId="77777777" w:rsidR="0012614B" w:rsidRDefault="0012614B" w:rsidP="00787C6C">
      <w:pPr>
        <w:rPr>
          <w:del w:id="5" w:author="BHARGAVI MUDDADA" w:date="2024-07-04T16:30:00Z" w16du:dateUtc="2024-07-04T11:00:00Z"/>
          <w:rFonts w:ascii="Times New Roman" w:hAnsi="Times New Roman" w:cs="Times New Roman"/>
          <w:noProof/>
          <w:sz w:val="24"/>
          <w:szCs w:val="24"/>
        </w:rPr>
      </w:pPr>
    </w:p>
    <w:p w14:paraId="0ABAF6C0" w14:textId="385DDBC6" w:rsidR="00100B48" w:rsidRDefault="00100B48" w:rsidP="00787C6C">
      <w:pPr>
        <w:rPr>
          <w:ins w:id="6" w:author="BHARGAVI MUDDADA" w:date="2024-07-04T16:30:00Z" w16du:dateUtc="2024-07-04T11:00:00Z"/>
          <w:rFonts w:ascii="Times New Roman" w:hAnsi="Times New Roman" w:cs="Times New Roman"/>
          <w:noProof/>
          <w:sz w:val="24"/>
          <w:szCs w:val="24"/>
        </w:rPr>
      </w:pPr>
    </w:p>
    <w:p w14:paraId="6952DE7E" w14:textId="4368D43A" w:rsidR="0012614B" w:rsidRDefault="0012614B" w:rsidP="00787C6C">
      <w:pPr>
        <w:rPr>
          <w:ins w:id="7" w:author="BHARGAVI MUDDADA" w:date="2024-07-04T16:30:00Z" w16du:dateUtc="2024-07-04T11:00:00Z"/>
          <w:rFonts w:ascii="Times New Roman" w:hAnsi="Times New Roman" w:cs="Times New Roman"/>
          <w:noProof/>
          <w:sz w:val="24"/>
          <w:szCs w:val="24"/>
        </w:rPr>
      </w:pPr>
    </w:p>
    <w:p w14:paraId="40FA1F9B" w14:textId="22DB3FE3" w:rsidR="0012614B" w:rsidRPr="00524375" w:rsidRDefault="001B7FFE" w:rsidP="00787C6C">
      <w:pPr>
        <w:rPr>
          <w:rFonts w:ascii="Times New Roman" w:hAnsi="Times New Roman" w:cs="Times New Roman"/>
          <w:noProof/>
          <w:sz w:val="24"/>
          <w:szCs w:val="24"/>
        </w:rPr>
      </w:pPr>
      <w:ins w:id="8" w:author="BHARGAVI MUDDADA" w:date="2024-07-04T16:30:00Z" w16du:dateUtc="2024-07-04T11:00:00Z">
        <w:r>
          <w:rPr>
            <w:rFonts w:ascii="Times New Roman" w:hAnsi="Times New Roman" w:cs="Times New Roman"/>
            <w:noProof/>
            <w:sz w:val="24"/>
            <w:szCs w:val="24"/>
          </w:rPr>
          <mc:AlternateContent>
            <mc:Choice Requires="wpi">
              <w:drawing>
                <wp:anchor distT="0" distB="0" distL="114300" distR="114300" simplePos="0" relativeHeight="251669504" behindDoc="0" locked="0" layoutInCell="1" allowOverlap="1" wp14:anchorId="502E9E50" wp14:editId="6F9DA00E">
                  <wp:simplePos x="0" y="0"/>
                  <wp:positionH relativeFrom="column">
                    <wp:posOffset>76763</wp:posOffset>
                  </wp:positionH>
                  <wp:positionV relativeFrom="paragraph">
                    <wp:posOffset>1383189</wp:posOffset>
                  </wp:positionV>
                  <wp:extent cx="2659320" cy="42840"/>
                  <wp:effectExtent l="95250" t="114300" r="8255" b="109855"/>
                  <wp:wrapNone/>
                  <wp:docPr id="1074658436" name="Ink 35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32">
                        <w14:nvContentPartPr>
                          <w14:cNvContentPartPr/>
                        </w14:nvContentPartPr>
                        <w14:xfrm>
                          <a:off x="0" y="0"/>
                          <a:ext cx="2659320" cy="42840"/>
                        </w14:xfrm>
                      </w14:contentPart>
                    </a:graphicData>
                  </a:graphic>
                </wp:anchor>
              </w:drawing>
            </mc:Choice>
            <mc:Fallback>
              <w:pict>
                <v:shape w14:anchorId="01F4DA65" id="Ink 35" o:spid="_x0000_s1026" type="#_x0000_t75" style="position:absolute;margin-left:3.25pt;margin-top:103.25pt;width:215.1pt;height:14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">
                  <v:imagedata r:id="rId33" o:title=""/>
                </v:shape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4"/>
            <w:szCs w:val="24"/>
          </w:rPr>
          <mc:AlternateContent>
            <mc:Choice Requires="wpi">
              <w:drawing>
                <wp:anchor distT="0" distB="0" distL="114300" distR="114300" simplePos="0" relativeHeight="251668480" behindDoc="0" locked="0" layoutInCell="1" allowOverlap="1" wp14:anchorId="6806D4DC" wp14:editId="5F2AF851">
                  <wp:simplePos x="0" y="0"/>
                  <wp:positionH relativeFrom="column">
                    <wp:posOffset>2736083</wp:posOffset>
                  </wp:positionH>
                  <wp:positionV relativeFrom="paragraph">
                    <wp:posOffset>1397589</wp:posOffset>
                  </wp:positionV>
                  <wp:extent cx="360" cy="360"/>
                  <wp:effectExtent l="76200" t="114300" r="76200" b="114300"/>
                  <wp:wrapNone/>
                  <wp:docPr id="6613155" name="Ink 34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34">
                        <w14:nvContentPartPr>
                          <w14:cNvContentPartPr/>
                        </w14:nvContentPartPr>
                        <w14:xfrm>
                          <a:off x="0" y="0"/>
                          <a:ext cx="360" cy="360"/>
                        </w14:xfrm>
                      </w14:contentPart>
                    </a:graphicData>
                  </a:graphic>
                </wp:anchor>
              </w:drawing>
            </mc:Choice>
            <mc:Fallback>
              <w:pict>
                <v:shape w14:anchorId="64518084" id="Ink 34" o:spid="_x0000_s1026" type="#_x0000_t75" style="position:absolute;margin-left:212.6pt;margin-top:104.4pt;width:5.7pt;height:11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">
                  <v:imagedata r:id="rId15" o:title=""/>
                </v:shape>
              </w:pict>
            </mc:Fallback>
          </mc:AlternateContent>
        </w:r>
        <w:r w:rsidR="00A20242">
          <w:rPr>
            <w:rFonts w:ascii="Times New Roman" w:hAnsi="Times New Roman" w:cs="Times New Roman"/>
            <w:noProof/>
            <w:sz w:val="24"/>
            <w:szCs w:val="24"/>
          </w:rPr>
          <w:drawing>
            <wp:inline distT="0" distB="0" distL="0" distR="0" wp14:anchorId="7CCB5ECD" wp14:editId="57172319">
              <wp:extent cx="5731209" cy="1680992"/>
              <wp:effectExtent l="0" t="0" r="3175" b="0"/>
              <wp:docPr id="1244912029" name="Picture 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44912029" name="Picture 1244912029"/>
                      <pic:cNvPicPr/>
                    </pic:nvPicPr>
                    <pic:blipFill>
                      <a:blip r:embed="rId3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56308" cy="168835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12614B" w:rsidRPr="00524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3364D"/>
    <w:multiLevelType w:val="hybridMultilevel"/>
    <w:tmpl w:val="F0688B6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935462"/>
    <w:multiLevelType w:val="hybridMultilevel"/>
    <w:tmpl w:val="E9AE57EE"/>
    <w:lvl w:ilvl="0" w:tplc="C8C81B7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116BAA"/>
    <w:multiLevelType w:val="hybridMultilevel"/>
    <w:tmpl w:val="8722C11A"/>
    <w:lvl w:ilvl="0" w:tplc="5E58D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760C23"/>
    <w:multiLevelType w:val="hybridMultilevel"/>
    <w:tmpl w:val="3D8ED64A"/>
    <w:lvl w:ilvl="0" w:tplc="1B42FE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B41084"/>
    <w:multiLevelType w:val="hybridMultilevel"/>
    <w:tmpl w:val="BF0809EC"/>
    <w:lvl w:ilvl="0" w:tplc="7700C5CC">
      <w:start w:val="1"/>
      <w:numFmt w:val="decimal"/>
      <w:lvlText w:val="%1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15F58"/>
    <w:multiLevelType w:val="hybridMultilevel"/>
    <w:tmpl w:val="F0548AD8"/>
    <w:lvl w:ilvl="0" w:tplc="74705C1C">
      <w:start w:val="1"/>
      <w:numFmt w:val="decimal"/>
      <w:lvlText w:val="%1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B1832"/>
    <w:multiLevelType w:val="hybridMultilevel"/>
    <w:tmpl w:val="5B928354"/>
    <w:lvl w:ilvl="0" w:tplc="B1E296B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D27C6"/>
    <w:multiLevelType w:val="hybridMultilevel"/>
    <w:tmpl w:val="AB50BA40"/>
    <w:lvl w:ilvl="0" w:tplc="29ECBE0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3E6E5E"/>
    <w:multiLevelType w:val="hybridMultilevel"/>
    <w:tmpl w:val="D8E2D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126B5"/>
    <w:multiLevelType w:val="hybridMultilevel"/>
    <w:tmpl w:val="2AA43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193C31"/>
    <w:multiLevelType w:val="hybridMultilevel"/>
    <w:tmpl w:val="3C7CE6F2"/>
    <w:lvl w:ilvl="0" w:tplc="F3A22E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275605">
    <w:abstractNumId w:val="8"/>
  </w:num>
  <w:num w:numId="2" w16cid:durableId="1490636291">
    <w:abstractNumId w:val="0"/>
  </w:num>
  <w:num w:numId="3" w16cid:durableId="1406031731">
    <w:abstractNumId w:val="3"/>
  </w:num>
  <w:num w:numId="4" w16cid:durableId="245454508">
    <w:abstractNumId w:val="6"/>
  </w:num>
  <w:num w:numId="5" w16cid:durableId="2090225491">
    <w:abstractNumId w:val="10"/>
  </w:num>
  <w:num w:numId="6" w16cid:durableId="2073499853">
    <w:abstractNumId w:val="2"/>
  </w:num>
  <w:num w:numId="7" w16cid:durableId="1036849150">
    <w:abstractNumId w:val="5"/>
  </w:num>
  <w:num w:numId="8" w16cid:durableId="1114472236">
    <w:abstractNumId w:val="7"/>
  </w:num>
  <w:num w:numId="9" w16cid:durableId="1640529796">
    <w:abstractNumId w:val="4"/>
  </w:num>
  <w:num w:numId="10" w16cid:durableId="583414469">
    <w:abstractNumId w:val="1"/>
  </w:num>
  <w:num w:numId="11" w16cid:durableId="1540364014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BHARGAVI MUDDADA">
    <w15:presenceInfo w15:providerId="Windows Live" w15:userId="51720306539414f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53"/>
    <w:rsid w:val="00060F5F"/>
    <w:rsid w:val="00092E71"/>
    <w:rsid w:val="00095140"/>
    <w:rsid w:val="000B2D3E"/>
    <w:rsid w:val="000B3DA3"/>
    <w:rsid w:val="000D7D18"/>
    <w:rsid w:val="00100B48"/>
    <w:rsid w:val="0012614B"/>
    <w:rsid w:val="001732F2"/>
    <w:rsid w:val="00190006"/>
    <w:rsid w:val="001B7FFE"/>
    <w:rsid w:val="00314742"/>
    <w:rsid w:val="003E63C2"/>
    <w:rsid w:val="003E6A85"/>
    <w:rsid w:val="00403097"/>
    <w:rsid w:val="00406CB6"/>
    <w:rsid w:val="00433D3A"/>
    <w:rsid w:val="00474F39"/>
    <w:rsid w:val="004C3BE4"/>
    <w:rsid w:val="00524375"/>
    <w:rsid w:val="005C7137"/>
    <w:rsid w:val="005E22A2"/>
    <w:rsid w:val="005F2A19"/>
    <w:rsid w:val="00615E57"/>
    <w:rsid w:val="00665422"/>
    <w:rsid w:val="0068304B"/>
    <w:rsid w:val="00696926"/>
    <w:rsid w:val="00767FA6"/>
    <w:rsid w:val="00784A2C"/>
    <w:rsid w:val="00787C6C"/>
    <w:rsid w:val="007C6C53"/>
    <w:rsid w:val="007D2F8B"/>
    <w:rsid w:val="008C7547"/>
    <w:rsid w:val="008F0399"/>
    <w:rsid w:val="0097293D"/>
    <w:rsid w:val="009F1ED8"/>
    <w:rsid w:val="00A20242"/>
    <w:rsid w:val="00A2190E"/>
    <w:rsid w:val="00B70EDF"/>
    <w:rsid w:val="00D303DA"/>
    <w:rsid w:val="00E37529"/>
    <w:rsid w:val="00E51D86"/>
    <w:rsid w:val="00EB7B73"/>
    <w:rsid w:val="00ED23A9"/>
    <w:rsid w:val="00F04AEF"/>
    <w:rsid w:val="00F159D3"/>
    <w:rsid w:val="00F41677"/>
    <w:rsid w:val="00FD0AD3"/>
    <w:rsid w:val="00FF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6A6B6"/>
  <w15:chartTrackingRefBased/>
  <w15:docId w15:val="{75DB0C72-736C-4CEC-B6F2-9FAA0D35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90.png"/><Relationship Id="rId26" Type="http://schemas.openxmlformats.org/officeDocument/2006/relationships/image" Target="media/image11.png"/><Relationship Id="rId21" Type="http://schemas.openxmlformats.org/officeDocument/2006/relationships/customXml" Target="ink/ink6.xml"/><Relationship Id="rId34" Type="http://schemas.openxmlformats.org/officeDocument/2006/relationships/customXml" Target="ink/ink13.xml"/><Relationship Id="rId7" Type="http://schemas.openxmlformats.org/officeDocument/2006/relationships/image" Target="media/image3.png"/><Relationship Id="rId12" Type="http://schemas.openxmlformats.org/officeDocument/2006/relationships/customXml" Target="ink/ink1.xml"/><Relationship Id="rId17" Type="http://schemas.openxmlformats.org/officeDocument/2006/relationships/customXml" Target="ink/ink3.xml"/><Relationship Id="rId25" Type="http://schemas.openxmlformats.org/officeDocument/2006/relationships/customXml" Target="ink/ink9.xml"/><Relationship Id="rId33" Type="http://schemas.openxmlformats.org/officeDocument/2006/relationships/image" Target="media/image11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customXml" Target="ink/ink5.xml"/><Relationship Id="rId29" Type="http://schemas.openxmlformats.org/officeDocument/2006/relationships/customXml" Target="ink/ink1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00.png"/><Relationship Id="rId28" Type="http://schemas.openxmlformats.org/officeDocument/2006/relationships/image" Target="media/image12.png"/><Relationship Id="rId36" Type="http://schemas.microsoft.com/office/2011/relationships/people" Target="people.xml"/><Relationship Id="rId10" Type="http://schemas.openxmlformats.org/officeDocument/2006/relationships/image" Target="media/image6.png"/><Relationship Id="rId19" Type="http://schemas.openxmlformats.org/officeDocument/2006/relationships/customXml" Target="ink/ink4.xml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ink/ink2.xml"/><Relationship Id="rId22" Type="http://schemas.openxmlformats.org/officeDocument/2006/relationships/customXml" Target="ink/ink7.xml"/><Relationship Id="rId27" Type="http://schemas.openxmlformats.org/officeDocument/2006/relationships/customXml" Target="ink/ink10.xml"/><Relationship Id="rId30" Type="http://schemas.openxmlformats.org/officeDocument/2006/relationships/image" Target="media/image13.png"/><Relationship Id="rId35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04T10:58:47.82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0 100,'3'-2,"-1"0,1 0,-1 1,1 0,0-1,-1 1,1 0,0 0,0 1,0-1,4 0,37-2,-32 2,300-1,-160 4,-125-1,39 7,13 1,20-8,-51-2,0 2,63 11,-65-7,-1-1,82-4,-49-2,95-10,-141 8,44-6,-37 4,50-1,157 7,227-7,70-22,-344 10,-132 14,77 4,-82 2,107-11,-95 3,145 4,-109 5,515-2,-604 1,1 1,21 5,-21-3,37 2,117 6,124 31,-237-38,106-4,-69-3,403 2,-468-3,1 0,62-16,-14 2,13 6,179 4,-247 7,-7 2,0 0,0 1,0 2,33 10,-37-10,-4-1,1-2,-1 0,17 0,28 5,-40-3,-3-1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04T10:56:22.17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04T10:55:28.18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7893 2,'-76'4,"1"3,-124 29,-44 6,-363-14,543-25,-81 14,-27 1,-298-29,413 8,-393-3,15 0,395 4,-263-21,49 3,213 18,-71-2,-87-8,111 5,-141 5,109 3,-975-1,1029-3,-129-24,130 16,-1 2,-71-1,-1760 12,1880-2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04T10:58:17.61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7387 41,'-40'-1,"-8"0,-1 2,0 2,-92 18,112-15,1-1,-1-1,0-1,-31-2,-114-14,50 2,14 4,-116-5,190 10,0-2,-46-10,44 7,-67-5,-119 25,124-4,-330 7,287-13,-92 11,177-9,-34 3,-84 4,-685-13,691-7,102 3,-121 6,74 13,60-6,-1-2,-67-2,-48-23,-2 6,131 8,17 2,1 0,-33-10,44 10,0 0,0 0,0 1,0 1,0 0,-1 1,1 0,-19 4,-34 1,-88-5,-12 1,76 9,-33 0,87-10,-6 0,1 1,-54 10,-264 29,320-37,-50 0,-142-14,175 7,-335-2,232 7,154-1,1 0,-1 0,0-1,0 0,1 0,-1 0,0 0,1-1,-1 0,-5-3,8 4,-1-1,1 0,-1 0,1 0,0 0,0 0,0-1,0 1,0-1,1 1,-1-1,0 1,1-1,0 0,0 0,0 0,-1-3,0-8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04T10:58:10.88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04T10:58:39.36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04T10:56:58.04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04T10:56:57.65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04T10:56:57.23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04T10:56:55.18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04T10:56:45.809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04T10:56:43.403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04T10:56:41.829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3650 0,'-100'20,"-190"15,184-26,-9 2,-863 75,0-48,758-32,81 0,-143 6,-129 1,380-14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MUDDADA</dc:creator>
  <cp:keywords/>
  <dc:description/>
  <cp:lastModifiedBy>BHARGAVI MUDDADA</cp:lastModifiedBy>
  <cp:revision>1</cp:revision>
  <dcterms:created xsi:type="dcterms:W3CDTF">2024-07-04T07:42:00Z</dcterms:created>
  <dcterms:modified xsi:type="dcterms:W3CDTF">2024-07-04T11:01:00Z</dcterms:modified>
</cp:coreProperties>
</file>